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2FACA" w14:textId="6654E03D" w:rsidR="007F715B" w:rsidRPr="007F715B" w:rsidRDefault="007F715B" w:rsidP="00CE7E52">
      <w:pPr>
        <w:autoSpaceDE w:val="0"/>
        <w:autoSpaceDN w:val="0"/>
        <w:adjustRightInd w:val="0"/>
        <w:spacing w:line="360" w:lineRule="auto"/>
        <w:jc w:val="both"/>
        <w:rPr>
          <w:rFonts w:cstheme="minorHAnsi"/>
          <w:b/>
          <w:bCs/>
          <w:kern w:val="0"/>
          <w:lang w:val="en-US"/>
        </w:rPr>
      </w:pPr>
      <w:proofErr w:type="spellStart"/>
      <w:r w:rsidRPr="007F715B">
        <w:rPr>
          <w:rFonts w:cstheme="minorHAnsi"/>
          <w:b/>
          <w:bCs/>
          <w:kern w:val="0"/>
          <w:lang w:val="en-US"/>
        </w:rPr>
        <w:t>Einleitung</w:t>
      </w:r>
      <w:proofErr w:type="spellEnd"/>
      <w:r w:rsidRPr="007F715B">
        <w:rPr>
          <w:rFonts w:cstheme="minorHAnsi"/>
          <w:b/>
          <w:bCs/>
          <w:kern w:val="0"/>
          <w:lang w:val="en-US"/>
        </w:rPr>
        <w:t xml:space="preserve"> </w:t>
      </w:r>
    </w:p>
    <w:p w14:paraId="0BCD9486" w14:textId="77777777" w:rsidR="007F715B" w:rsidRPr="007F715B" w:rsidRDefault="007F715B" w:rsidP="00CE7E52">
      <w:pPr>
        <w:autoSpaceDE w:val="0"/>
        <w:autoSpaceDN w:val="0"/>
        <w:adjustRightInd w:val="0"/>
        <w:spacing w:line="360" w:lineRule="auto"/>
        <w:jc w:val="both"/>
        <w:rPr>
          <w:rFonts w:cstheme="minorHAnsi"/>
          <w:b/>
          <w:bCs/>
          <w:kern w:val="0"/>
          <w:lang w:val="en-US"/>
        </w:rPr>
      </w:pPr>
    </w:p>
    <w:p w14:paraId="22B0AEAC" w14:textId="7B560088" w:rsidR="00CE7E52" w:rsidRPr="007F715B" w:rsidRDefault="00CE7E52" w:rsidP="00CE7E52">
      <w:pPr>
        <w:autoSpaceDE w:val="0"/>
        <w:autoSpaceDN w:val="0"/>
        <w:adjustRightInd w:val="0"/>
        <w:spacing w:line="360" w:lineRule="auto"/>
        <w:jc w:val="both"/>
        <w:rPr>
          <w:rFonts w:cstheme="minorHAnsi"/>
          <w:kern w:val="0"/>
          <w:lang w:val="en-US"/>
        </w:rPr>
      </w:pPr>
      <w:commentRangeStart w:id="0"/>
      <w:r w:rsidRPr="007F715B">
        <w:rPr>
          <w:rFonts w:cstheme="minorHAnsi"/>
          <w:kern w:val="0"/>
          <w:lang w:val="en-US"/>
        </w:rPr>
        <w:t xml:space="preserve">Our </w:t>
      </w:r>
      <w:commentRangeEnd w:id="0"/>
      <w:r w:rsidR="00801732">
        <w:rPr>
          <w:rStyle w:val="Kommentarzeichen"/>
        </w:rPr>
        <w:commentReference w:id="0"/>
      </w:r>
      <w:r w:rsidRPr="007F715B">
        <w:rPr>
          <w:rFonts w:cstheme="minorHAnsi"/>
          <w:kern w:val="0"/>
          <w:lang w:val="en-US"/>
        </w:rPr>
        <w:t>research project delves into the intriguing question of whether the distance of a country's capital to Moscow has a significant impact on its military spending. To tackle this question, we employ a Bayesian regression analysi</w:t>
      </w:r>
      <w:r w:rsidR="007F715B">
        <w:rPr>
          <w:rFonts w:cstheme="minorHAnsi"/>
          <w:kern w:val="0"/>
          <w:lang w:val="en-US"/>
        </w:rPr>
        <w:t>s.</w:t>
      </w:r>
    </w:p>
    <w:p w14:paraId="261B0097" w14:textId="16EEC970" w:rsidR="00CE7E52" w:rsidRPr="007F715B" w:rsidRDefault="00CE7E52" w:rsidP="00CE7E52">
      <w:pPr>
        <w:autoSpaceDE w:val="0"/>
        <w:autoSpaceDN w:val="0"/>
        <w:adjustRightInd w:val="0"/>
        <w:spacing w:line="360" w:lineRule="auto"/>
        <w:jc w:val="both"/>
        <w:rPr>
          <w:rFonts w:cstheme="minorHAnsi"/>
          <w:kern w:val="0"/>
          <w:lang w:val="en-US"/>
        </w:rPr>
      </w:pPr>
      <w:del w:id="1" w:author="Lohre, Fynn" w:date="2023-07-26T21:07:00Z">
        <w:r w:rsidRPr="007F715B" w:rsidDel="00801732">
          <w:rPr>
            <w:rFonts w:cstheme="minorHAnsi"/>
            <w:kern w:val="0"/>
            <w:lang w:val="en-US"/>
          </w:rPr>
          <w:delText xml:space="preserve">Our </w:delText>
        </w:r>
      </w:del>
      <w:commentRangeStart w:id="2"/>
      <w:ins w:id="3" w:author="Lohre, Fynn" w:date="2023-07-26T21:07:00Z">
        <w:r w:rsidR="00801732">
          <w:rPr>
            <w:rFonts w:cstheme="minorHAnsi"/>
            <w:kern w:val="0"/>
            <w:lang w:val="en-US"/>
          </w:rPr>
          <w:t xml:space="preserve">The </w:t>
        </w:r>
      </w:ins>
      <w:r w:rsidRPr="007F715B">
        <w:rPr>
          <w:rFonts w:cstheme="minorHAnsi"/>
          <w:kern w:val="0"/>
          <w:lang w:val="en-US"/>
        </w:rPr>
        <w:t xml:space="preserve">research </w:t>
      </w:r>
      <w:commentRangeEnd w:id="2"/>
      <w:r w:rsidR="00801732">
        <w:rPr>
          <w:rStyle w:val="Kommentarzeichen"/>
        </w:rPr>
        <w:commentReference w:id="2"/>
      </w:r>
      <w:ins w:id="4" w:author="Lohre, Fynn" w:date="2023-07-26T21:08:00Z">
        <w:r w:rsidR="00801732">
          <w:rPr>
            <w:rFonts w:cstheme="minorHAnsi"/>
            <w:kern w:val="0"/>
            <w:lang w:val="en-US"/>
          </w:rPr>
          <w:t xml:space="preserve">itself </w:t>
        </w:r>
      </w:ins>
      <w:r w:rsidRPr="007F715B">
        <w:rPr>
          <w:rFonts w:cstheme="minorHAnsi"/>
          <w:kern w:val="0"/>
          <w:lang w:val="en-US"/>
        </w:rPr>
        <w:t xml:space="preserve">is inspired and built upon the insights provided by two seminal papers: the work of </w:t>
      </w:r>
      <w:proofErr w:type="spellStart"/>
      <w:r w:rsidRPr="007F715B">
        <w:rPr>
          <w:rFonts w:cstheme="minorHAnsi"/>
          <w:kern w:val="0"/>
          <w:lang w:val="en-US"/>
        </w:rPr>
        <w:t>Kofroň</w:t>
      </w:r>
      <w:proofErr w:type="spellEnd"/>
      <w:r w:rsidRPr="007F715B">
        <w:rPr>
          <w:rFonts w:cstheme="minorHAnsi"/>
          <w:kern w:val="0"/>
          <w:lang w:val="en-US"/>
        </w:rPr>
        <w:t xml:space="preserve"> and </w:t>
      </w:r>
      <w:proofErr w:type="spellStart"/>
      <w:r w:rsidRPr="007F715B">
        <w:rPr>
          <w:rFonts w:cstheme="minorHAnsi"/>
          <w:kern w:val="0"/>
          <w:lang w:val="en-US"/>
        </w:rPr>
        <w:t>Stauber</w:t>
      </w:r>
      <w:proofErr w:type="spellEnd"/>
      <w:r w:rsidRPr="007F715B">
        <w:rPr>
          <w:rFonts w:cstheme="minorHAnsi"/>
          <w:kern w:val="0"/>
          <w:lang w:val="en-US"/>
        </w:rPr>
        <w:t xml:space="preserve"> (2023) and Nordhaus et al. (2012). </w:t>
      </w:r>
      <w:proofErr w:type="spellStart"/>
      <w:r w:rsidRPr="007F715B">
        <w:rPr>
          <w:rFonts w:cstheme="minorHAnsi"/>
          <w:kern w:val="0"/>
          <w:lang w:val="en-US"/>
        </w:rPr>
        <w:t>Kofroň</w:t>
      </w:r>
      <w:proofErr w:type="spellEnd"/>
      <w:r w:rsidRPr="007F715B">
        <w:rPr>
          <w:rFonts w:cstheme="minorHAnsi"/>
          <w:kern w:val="0"/>
          <w:lang w:val="en-US"/>
        </w:rPr>
        <w:t xml:space="preserve"> and </w:t>
      </w:r>
      <w:proofErr w:type="spellStart"/>
      <w:r w:rsidRPr="007F715B">
        <w:rPr>
          <w:rFonts w:cstheme="minorHAnsi"/>
          <w:kern w:val="0"/>
          <w:lang w:val="en-US"/>
        </w:rPr>
        <w:t>Stauber</w:t>
      </w:r>
      <w:proofErr w:type="spellEnd"/>
      <w:r w:rsidRPr="007F715B">
        <w:rPr>
          <w:rFonts w:cstheme="minorHAnsi"/>
          <w:kern w:val="0"/>
          <w:lang w:val="en-US"/>
        </w:rPr>
        <w:t xml:space="preserve"> (2023) focused on the Russo-Ukrainian conflict's impact on the military expenditures of European States. They made a thought-provoking observation, suggesting that physical geography continues to play a pivotal role in shaping military affairs and geopolitics, even in the 21st century. On the other hand, Nordhaus</w:t>
      </w:r>
      <w:commentRangeStart w:id="5"/>
      <w:r w:rsidRPr="007F715B">
        <w:rPr>
          <w:rFonts w:cstheme="minorHAnsi"/>
          <w:kern w:val="0"/>
          <w:lang w:val="en-US"/>
        </w:rPr>
        <w:t>,</w:t>
      </w:r>
      <w:commentRangeEnd w:id="5"/>
      <w:r w:rsidR="00EE51EF">
        <w:rPr>
          <w:rStyle w:val="Kommentarzeichen"/>
        </w:rPr>
        <w:commentReference w:id="5"/>
      </w:r>
      <w:r w:rsidRPr="007F715B">
        <w:rPr>
          <w:rFonts w:cstheme="minorHAnsi"/>
          <w:kern w:val="0"/>
          <w:lang w:val="en-US"/>
        </w:rPr>
        <w:t xml:space="preserve"> and his coauthors (2012) investigated how a country's external security environment influences its military spending. Their extensive analysis, covering 165 countries from 1950 to 2000, demonstrated that the prospectively generated estimate of the external threat served as a poten</w:t>
      </w:r>
      <w:r w:rsidR="00FA615B">
        <w:rPr>
          <w:rFonts w:cstheme="minorHAnsi"/>
          <w:kern w:val="0"/>
          <w:lang w:val="en-US"/>
        </w:rPr>
        <w:t>t</w:t>
      </w:r>
      <w:r w:rsidRPr="007F715B">
        <w:rPr>
          <w:rFonts w:cstheme="minorHAnsi"/>
          <w:kern w:val="0"/>
          <w:lang w:val="en-US"/>
        </w:rPr>
        <w:t xml:space="preserve"> variable in explaining military expenditures. Drawing upon these foundational ideas, our research seeks to utilize the geographical distance to Russia, as highlighted by </w:t>
      </w:r>
      <w:proofErr w:type="spellStart"/>
      <w:r w:rsidRPr="007F715B">
        <w:rPr>
          <w:rFonts w:cstheme="minorHAnsi"/>
          <w:kern w:val="0"/>
          <w:lang w:val="en-US"/>
        </w:rPr>
        <w:t>Kofroň</w:t>
      </w:r>
      <w:proofErr w:type="spellEnd"/>
      <w:r w:rsidRPr="007F715B">
        <w:rPr>
          <w:rFonts w:cstheme="minorHAnsi"/>
          <w:kern w:val="0"/>
          <w:lang w:val="en-US"/>
        </w:rPr>
        <w:t xml:space="preserve"> and </w:t>
      </w:r>
      <w:proofErr w:type="spellStart"/>
      <w:r w:rsidRPr="007F715B">
        <w:rPr>
          <w:rFonts w:cstheme="minorHAnsi"/>
          <w:kern w:val="0"/>
          <w:lang w:val="en-US"/>
        </w:rPr>
        <w:t>Stauber</w:t>
      </w:r>
      <w:proofErr w:type="spellEnd"/>
      <w:r w:rsidRPr="007F715B">
        <w:rPr>
          <w:rFonts w:cstheme="minorHAnsi"/>
          <w:kern w:val="0"/>
          <w:lang w:val="en-US"/>
        </w:rPr>
        <w:t xml:space="preserve"> (2023), as a proxy for external threat, echoing Nordhaus's emphasis. To justify this assumption, we consider the historical background of Russia and the Soviet Union. Given that the NATO was established as a response to the perceived political aggression of the Soviet Union during the Cold War, and it currently comprises 31 member states, it reinforces our belief that Russia is often seen as a potential threat.</w:t>
      </w:r>
    </w:p>
    <w:p w14:paraId="39F4751E" w14:textId="73AFB4DB" w:rsidR="00CE7E52" w:rsidRPr="007F715B" w:rsidRDefault="00CE7E52" w:rsidP="00CE7E52">
      <w:pPr>
        <w:autoSpaceDE w:val="0"/>
        <w:autoSpaceDN w:val="0"/>
        <w:adjustRightInd w:val="0"/>
        <w:spacing w:line="360" w:lineRule="auto"/>
        <w:jc w:val="both"/>
        <w:rPr>
          <w:rFonts w:cstheme="minorHAnsi"/>
          <w:kern w:val="0"/>
          <w:lang w:val="en-US"/>
        </w:rPr>
      </w:pPr>
      <w:r w:rsidRPr="007F715B">
        <w:rPr>
          <w:rFonts w:cstheme="minorHAnsi"/>
          <w:kern w:val="0"/>
          <w:lang w:val="en-US"/>
        </w:rPr>
        <w:t>While our focus centers on the geographical distance to Russia as an external factor influencing military expenditure, we recognize that numerous other determinants have been extensively analyzed. A plethora of authors have shed light on different potential causes, broadly categorized into external factors (such as military expenditures of potential enemies or allies, and perceived threats) and internal influences, encompassing economic, political, and bureaucratic factors (</w:t>
      </w:r>
      <w:proofErr w:type="spellStart"/>
      <w:r w:rsidRPr="007F715B">
        <w:rPr>
          <w:rFonts w:cstheme="minorHAnsi"/>
          <w:kern w:val="0"/>
          <w:lang w:val="en-US"/>
        </w:rPr>
        <w:t>Nikolaidou</w:t>
      </w:r>
      <w:proofErr w:type="spellEnd"/>
      <w:r w:rsidRPr="007F715B">
        <w:rPr>
          <w:rFonts w:cstheme="minorHAnsi"/>
          <w:kern w:val="0"/>
          <w:lang w:val="en-US"/>
        </w:rPr>
        <w:t>, 2008). The research results across various studies, some conducted on individual countries while others on groups of countries or spanning the entire globe (</w:t>
      </w:r>
      <w:proofErr w:type="spellStart"/>
      <w:r w:rsidRPr="007F715B">
        <w:rPr>
          <w:rFonts w:cstheme="minorHAnsi"/>
          <w:kern w:val="0"/>
          <w:lang w:val="en-US"/>
        </w:rPr>
        <w:t>Nikolaidou</w:t>
      </w:r>
      <w:proofErr w:type="spellEnd"/>
      <w:r w:rsidRPr="007F715B">
        <w:rPr>
          <w:rFonts w:cstheme="minorHAnsi"/>
          <w:kern w:val="0"/>
          <w:lang w:val="en-US"/>
        </w:rPr>
        <w:t>, 2008; George and Sandler, 2018; Nordhaus, 2012), have yielded somewhat ambiguous findings (</w:t>
      </w:r>
      <w:proofErr w:type="spellStart"/>
      <w:r w:rsidRPr="007F715B">
        <w:rPr>
          <w:rFonts w:cstheme="minorHAnsi"/>
          <w:kern w:val="0"/>
          <w:lang w:val="en-US"/>
        </w:rPr>
        <w:t>Nikolaidou</w:t>
      </w:r>
      <w:proofErr w:type="spellEnd"/>
      <w:r w:rsidRPr="007F715B">
        <w:rPr>
          <w:rFonts w:cstheme="minorHAnsi"/>
          <w:kern w:val="0"/>
          <w:lang w:val="en-US"/>
        </w:rPr>
        <w:t xml:space="preserve">, 2008; </w:t>
      </w:r>
      <w:proofErr w:type="spellStart"/>
      <w:r w:rsidRPr="007F715B">
        <w:rPr>
          <w:rFonts w:cstheme="minorHAnsi"/>
          <w:kern w:val="0"/>
          <w:lang w:val="en-US"/>
        </w:rPr>
        <w:t>Odehnal</w:t>
      </w:r>
      <w:proofErr w:type="spellEnd"/>
      <w:r w:rsidRPr="007F715B">
        <w:rPr>
          <w:rFonts w:cstheme="minorHAnsi"/>
          <w:kern w:val="0"/>
          <w:lang w:val="en-US"/>
        </w:rPr>
        <w:t xml:space="preserve"> and Neubauer 2020). </w:t>
      </w:r>
    </w:p>
    <w:p w14:paraId="47C61121" w14:textId="77777777" w:rsidR="00CE7E52" w:rsidRPr="007F715B" w:rsidRDefault="00CE7E52" w:rsidP="00CE7E52">
      <w:pPr>
        <w:autoSpaceDE w:val="0"/>
        <w:autoSpaceDN w:val="0"/>
        <w:adjustRightInd w:val="0"/>
        <w:spacing w:line="360" w:lineRule="auto"/>
        <w:jc w:val="both"/>
        <w:rPr>
          <w:rFonts w:cstheme="minorHAnsi"/>
          <w:kern w:val="0"/>
          <w:lang w:val="en-US"/>
        </w:rPr>
      </w:pPr>
      <w:r w:rsidRPr="007F715B">
        <w:rPr>
          <w:rFonts w:cstheme="minorHAnsi"/>
          <w:kern w:val="0"/>
          <w:lang w:val="en-US"/>
        </w:rPr>
        <w:t>Given the relative dearth of studies exploring the specific influence of geographical distance to Russia on military spending (</w:t>
      </w:r>
      <w:proofErr w:type="spellStart"/>
      <w:r w:rsidRPr="007F715B">
        <w:rPr>
          <w:rFonts w:cstheme="minorHAnsi"/>
          <w:kern w:val="0"/>
          <w:lang w:val="en-US"/>
        </w:rPr>
        <w:t>Kofroň</w:t>
      </w:r>
      <w:proofErr w:type="spellEnd"/>
      <w:r w:rsidRPr="007F715B">
        <w:rPr>
          <w:rFonts w:cstheme="minorHAnsi"/>
          <w:kern w:val="0"/>
          <w:lang w:val="en-US"/>
        </w:rPr>
        <w:t xml:space="preserve"> and </w:t>
      </w:r>
      <w:proofErr w:type="spellStart"/>
      <w:r w:rsidRPr="007F715B">
        <w:rPr>
          <w:rFonts w:cstheme="minorHAnsi"/>
          <w:kern w:val="0"/>
          <w:lang w:val="en-US"/>
        </w:rPr>
        <w:t>Stauber</w:t>
      </w:r>
      <w:proofErr w:type="spellEnd"/>
      <w:r w:rsidRPr="007F715B">
        <w:rPr>
          <w:rFonts w:cstheme="minorHAnsi"/>
          <w:kern w:val="0"/>
          <w:lang w:val="en-US"/>
        </w:rPr>
        <w:t xml:space="preserve">, 2023), we aim to contribute to the existing </w:t>
      </w:r>
      <w:r w:rsidRPr="007F715B">
        <w:rPr>
          <w:rFonts w:cstheme="minorHAnsi"/>
          <w:kern w:val="0"/>
          <w:lang w:val="en-US"/>
        </w:rPr>
        <w:lastRenderedPageBreak/>
        <w:t xml:space="preserve">literature by focusing on this understudied factor. Our expectation is that a closer distance to Russia would be positively correlated with increased military expenditure by the concerned country. To ensure the comprehensiveness of our analysis, we incorporate other potential influential factors as control variables in our models. </w:t>
      </w:r>
    </w:p>
    <w:p w14:paraId="0513DE9A" w14:textId="538F15CE" w:rsidR="00CE7E52" w:rsidRPr="007F715B" w:rsidRDefault="00CE7E52" w:rsidP="00CE7E52">
      <w:pPr>
        <w:autoSpaceDE w:val="0"/>
        <w:autoSpaceDN w:val="0"/>
        <w:adjustRightInd w:val="0"/>
        <w:spacing w:line="360" w:lineRule="auto"/>
        <w:jc w:val="both"/>
        <w:rPr>
          <w:rFonts w:cstheme="minorHAnsi"/>
          <w:kern w:val="0"/>
          <w:lang w:val="en-US"/>
        </w:rPr>
      </w:pPr>
      <w:r w:rsidRPr="007F715B">
        <w:rPr>
          <w:rFonts w:cstheme="minorHAnsi"/>
          <w:kern w:val="0"/>
          <w:lang w:val="en-US"/>
        </w:rPr>
        <w:t xml:space="preserve">As part of our investigation, we also consider the NATO member countries, who are expected to allocate 2% of their annual GDP to military expenditures uniformly. Any deviation from this standard percentage rate could further strengthen our hypothesis regarding the role of geographical distance to Russia in a country's military spending decision. Furthermore, we expand our analysis beyond NATO members to include non-NATO countries, recognizing that recent events like the Russo-Ukraine conflict highlight Russia's perceived threat by countries worldwide. Our study encompasses a total of </w:t>
      </w:r>
      <w:del w:id="6" w:author="Lohre, Fynn" w:date="2023-07-26T21:25:00Z">
        <w:r w:rsidRPr="007F715B" w:rsidDel="00DE081A">
          <w:rPr>
            <w:rFonts w:cstheme="minorHAnsi"/>
            <w:kern w:val="0"/>
            <w:lang w:val="en-US"/>
          </w:rPr>
          <w:delText>(ZAHL)</w:delText>
        </w:r>
      </w:del>
      <w:ins w:id="7" w:author="Lohre, Fynn" w:date="2023-07-26T21:25:00Z">
        <w:r w:rsidR="00DE081A">
          <w:rPr>
            <w:rFonts w:cstheme="minorHAnsi"/>
            <w:kern w:val="0"/>
            <w:lang w:val="en-US"/>
          </w:rPr>
          <w:t>151</w:t>
        </w:r>
      </w:ins>
      <w:r w:rsidRPr="007F715B">
        <w:rPr>
          <w:rFonts w:cstheme="minorHAnsi"/>
          <w:kern w:val="0"/>
          <w:lang w:val="en-US"/>
        </w:rPr>
        <w:t xml:space="preserve"> countries, offering a comprehensive global perspective. </w:t>
      </w:r>
    </w:p>
    <w:p w14:paraId="5154FD49" w14:textId="6B0A5A1D" w:rsidR="00FA615B" w:rsidRPr="00FA615B" w:rsidRDefault="00CE7E52" w:rsidP="00FA615B">
      <w:pPr>
        <w:autoSpaceDE w:val="0"/>
        <w:autoSpaceDN w:val="0"/>
        <w:adjustRightInd w:val="0"/>
        <w:spacing w:line="360" w:lineRule="auto"/>
        <w:jc w:val="both"/>
        <w:rPr>
          <w:rFonts w:cstheme="minorHAnsi"/>
          <w:kern w:val="0"/>
          <w:lang w:val="en-US"/>
        </w:rPr>
      </w:pPr>
      <w:r w:rsidRPr="007F715B">
        <w:rPr>
          <w:rFonts w:cstheme="minorHAnsi"/>
          <w:kern w:val="0"/>
          <w:lang w:val="en-US"/>
        </w:rPr>
        <w:t xml:space="preserve">To gauge the geographical distance to Russia, we explore various approaches, evaluating how the estimation may be influenced by these different measures. Our primary proxies are the capital distances of countries measured in kilometers, as this offers a relevant metric for military threats. While </w:t>
      </w:r>
      <w:proofErr w:type="spellStart"/>
      <w:r w:rsidRPr="007F715B">
        <w:rPr>
          <w:rFonts w:cstheme="minorHAnsi"/>
          <w:kern w:val="0"/>
          <w:lang w:val="en-US"/>
        </w:rPr>
        <w:t>Kofroň</w:t>
      </w:r>
      <w:proofErr w:type="spellEnd"/>
      <w:r w:rsidRPr="007F715B">
        <w:rPr>
          <w:rFonts w:cstheme="minorHAnsi"/>
          <w:kern w:val="0"/>
          <w:lang w:val="en-US"/>
        </w:rPr>
        <w:t xml:space="preserve"> and </w:t>
      </w:r>
      <w:proofErr w:type="spellStart"/>
      <w:r w:rsidRPr="007F715B">
        <w:rPr>
          <w:rFonts w:cstheme="minorHAnsi"/>
          <w:kern w:val="0"/>
          <w:lang w:val="en-US"/>
        </w:rPr>
        <w:t>Stauber</w:t>
      </w:r>
      <w:proofErr w:type="spellEnd"/>
      <w:r w:rsidRPr="007F715B">
        <w:rPr>
          <w:rFonts w:cstheme="minorHAnsi"/>
          <w:kern w:val="0"/>
          <w:lang w:val="en-US"/>
        </w:rPr>
        <w:t xml:space="preserve"> (2023) considered road travel distance and mention the potential of flight travel distance, we prioritize air distance as a more appropriate </w:t>
      </w:r>
      <w:r w:rsidRPr="00FA615B">
        <w:rPr>
          <w:rFonts w:cstheme="minorHAnsi"/>
          <w:kern w:val="0"/>
          <w:lang w:val="en-US"/>
        </w:rPr>
        <w:t xml:space="preserve">proxy when examining military threats. </w:t>
      </w:r>
    </w:p>
    <w:p w14:paraId="5B28B882" w14:textId="3C2F90AC" w:rsidR="00FA615B" w:rsidRPr="00FA615B" w:rsidRDefault="00FA615B" w:rsidP="00FA615B">
      <w:pPr>
        <w:autoSpaceDE w:val="0"/>
        <w:autoSpaceDN w:val="0"/>
        <w:adjustRightInd w:val="0"/>
        <w:spacing w:line="360" w:lineRule="auto"/>
        <w:jc w:val="both"/>
        <w:rPr>
          <w:rFonts w:cstheme="minorHAnsi"/>
          <w:kern w:val="0"/>
          <w:lang w:val="en-US"/>
        </w:rPr>
      </w:pPr>
      <w:r w:rsidRPr="00FA615B">
        <w:rPr>
          <w:rFonts w:cstheme="minorHAnsi"/>
          <w:kern w:val="0"/>
          <w:lang w:val="en-US"/>
        </w:rPr>
        <w:t>In our pursuit of a comprehensive and nuanced analysis, we recognize that relying solely on</w:t>
      </w:r>
      <w:r>
        <w:rPr>
          <w:rFonts w:cstheme="minorHAnsi"/>
          <w:kern w:val="0"/>
          <w:lang w:val="en-US"/>
        </w:rPr>
        <w:t xml:space="preserve"> </w:t>
      </w:r>
      <w:r w:rsidRPr="00FA615B">
        <w:rPr>
          <w:rFonts w:cstheme="minorHAnsi"/>
          <w:kern w:val="0"/>
          <w:lang w:val="en-US"/>
        </w:rPr>
        <w:t>the distance between capitals might not fully capture the complex dynamics and interactions</w:t>
      </w:r>
      <w:r>
        <w:rPr>
          <w:rFonts w:cstheme="minorHAnsi"/>
          <w:kern w:val="0"/>
          <w:lang w:val="en-US"/>
        </w:rPr>
        <w:t xml:space="preserve"> </w:t>
      </w:r>
      <w:r w:rsidRPr="00FA615B">
        <w:rPr>
          <w:rFonts w:cstheme="minorHAnsi"/>
          <w:kern w:val="0"/>
          <w:lang w:val="en-US"/>
        </w:rPr>
        <w:t>between countries. Therefore, we go beyond the capital distance and incorporate a second</w:t>
      </w:r>
      <w:r>
        <w:rPr>
          <w:rFonts w:cstheme="minorHAnsi"/>
          <w:kern w:val="0"/>
          <w:lang w:val="en-US"/>
        </w:rPr>
        <w:t xml:space="preserve"> </w:t>
      </w:r>
      <w:r w:rsidRPr="00FA615B">
        <w:rPr>
          <w:rFonts w:cstheme="minorHAnsi"/>
          <w:kern w:val="0"/>
          <w:lang w:val="en-US"/>
        </w:rPr>
        <w:t>measure</w:t>
      </w:r>
      <w:ins w:id="8" w:author="Lohre, Fynn" w:date="2023-07-26T21:11:00Z">
        <w:r w:rsidR="00801732">
          <w:rPr>
            <w:rFonts w:cstheme="minorHAnsi"/>
            <w:kern w:val="0"/>
            <w:lang w:val="en-US"/>
          </w:rPr>
          <w:t xml:space="preserve"> </w:t>
        </w:r>
      </w:ins>
      <w:r w:rsidRPr="00FA615B">
        <w:rPr>
          <w:rFonts w:cstheme="minorHAnsi"/>
          <w:kern w:val="0"/>
          <w:lang w:val="en-US"/>
        </w:rPr>
        <w:t>—</w:t>
      </w:r>
      <w:ins w:id="9" w:author="Lohre, Fynn" w:date="2023-07-26T21:11:00Z">
        <w:r w:rsidR="00801732">
          <w:rPr>
            <w:rFonts w:cstheme="minorHAnsi"/>
            <w:kern w:val="0"/>
            <w:lang w:val="en-US"/>
          </w:rPr>
          <w:t xml:space="preserve"> </w:t>
        </w:r>
      </w:ins>
      <w:r w:rsidRPr="00FA615B">
        <w:rPr>
          <w:rFonts w:cstheme="minorHAnsi"/>
          <w:kern w:val="0"/>
          <w:lang w:val="en-US"/>
        </w:rPr>
        <w:t>the border degree of a country with Russia</w:t>
      </w:r>
      <w:ins w:id="10" w:author="Lohre, Fynn" w:date="2023-07-26T21:11:00Z">
        <w:r w:rsidR="00801732">
          <w:rPr>
            <w:rFonts w:cstheme="minorHAnsi"/>
            <w:kern w:val="0"/>
            <w:lang w:val="en-US"/>
          </w:rPr>
          <w:t xml:space="preserve"> </w:t>
        </w:r>
      </w:ins>
      <w:r w:rsidRPr="00FA615B">
        <w:rPr>
          <w:rFonts w:cstheme="minorHAnsi"/>
          <w:kern w:val="0"/>
          <w:lang w:val="en-US"/>
        </w:rPr>
        <w:t>—</w:t>
      </w:r>
      <w:ins w:id="11" w:author="Lohre, Fynn" w:date="2023-07-26T21:11:00Z">
        <w:r w:rsidR="00801732">
          <w:rPr>
            <w:rFonts w:cstheme="minorHAnsi"/>
            <w:kern w:val="0"/>
            <w:lang w:val="en-US"/>
          </w:rPr>
          <w:t xml:space="preserve"> </w:t>
        </w:r>
      </w:ins>
      <w:r w:rsidRPr="00FA615B">
        <w:rPr>
          <w:rFonts w:cstheme="minorHAnsi"/>
          <w:kern w:val="0"/>
          <w:lang w:val="en-US"/>
        </w:rPr>
        <w:t>to gain deeper insights into the</w:t>
      </w:r>
      <w:r>
        <w:rPr>
          <w:rFonts w:cstheme="minorHAnsi"/>
          <w:kern w:val="0"/>
          <w:lang w:val="en-US"/>
        </w:rPr>
        <w:t xml:space="preserve"> </w:t>
      </w:r>
      <w:r w:rsidRPr="00FA615B">
        <w:rPr>
          <w:rFonts w:cstheme="minorHAnsi"/>
          <w:kern w:val="0"/>
          <w:lang w:val="en-US"/>
        </w:rPr>
        <w:t>relationship between geographical proximity and military expenditure decisions.</w:t>
      </w:r>
      <w:r>
        <w:rPr>
          <w:rFonts w:cstheme="minorHAnsi"/>
          <w:kern w:val="0"/>
          <w:lang w:val="en-US"/>
        </w:rPr>
        <w:t xml:space="preserve"> </w:t>
      </w:r>
      <w:r w:rsidRPr="00FA615B">
        <w:rPr>
          <w:rFonts w:cstheme="minorHAnsi"/>
          <w:kern w:val="0"/>
          <w:lang w:val="en-US"/>
        </w:rPr>
        <w:t>The border degree metric enables us to examine how the presence of a common border with Russia, or</w:t>
      </w:r>
      <w:r>
        <w:rPr>
          <w:rFonts w:cstheme="minorHAnsi"/>
          <w:kern w:val="0"/>
          <w:lang w:val="en-US"/>
        </w:rPr>
        <w:t xml:space="preserve"> </w:t>
      </w:r>
      <w:r w:rsidRPr="00FA615B">
        <w:rPr>
          <w:rFonts w:cstheme="minorHAnsi"/>
          <w:kern w:val="0"/>
          <w:lang w:val="en-US"/>
        </w:rPr>
        <w:t>even a second-degree border (i.e., sharing a border with a country that shares a border with</w:t>
      </w:r>
      <w:r>
        <w:rPr>
          <w:rFonts w:cstheme="minorHAnsi"/>
          <w:kern w:val="0"/>
          <w:lang w:val="en-US"/>
        </w:rPr>
        <w:t xml:space="preserve"> </w:t>
      </w:r>
      <w:r w:rsidRPr="00FA615B">
        <w:rPr>
          <w:rFonts w:cstheme="minorHAnsi"/>
          <w:kern w:val="0"/>
          <w:lang w:val="en-US"/>
        </w:rPr>
        <w:t>Russia), may exert distinct influences on a country's military spending compared to the air</w:t>
      </w:r>
      <w:r>
        <w:rPr>
          <w:rFonts w:cstheme="minorHAnsi"/>
          <w:kern w:val="0"/>
          <w:lang w:val="en-US"/>
        </w:rPr>
        <w:t xml:space="preserve"> </w:t>
      </w:r>
      <w:r w:rsidRPr="00FA615B">
        <w:rPr>
          <w:rFonts w:cstheme="minorHAnsi"/>
          <w:kern w:val="0"/>
          <w:lang w:val="en-US"/>
        </w:rPr>
        <w:t>distance metric.</w:t>
      </w:r>
      <w:r>
        <w:rPr>
          <w:rFonts w:cstheme="minorHAnsi"/>
          <w:kern w:val="0"/>
          <w:lang w:val="en-US"/>
        </w:rPr>
        <w:t xml:space="preserve"> </w:t>
      </w:r>
      <w:r w:rsidRPr="00FA615B">
        <w:rPr>
          <w:rFonts w:cstheme="minorHAnsi"/>
          <w:kern w:val="0"/>
          <w:lang w:val="en-US"/>
        </w:rPr>
        <w:t>By exploring the border degree, we aim to understand whether physical</w:t>
      </w:r>
      <w:r>
        <w:rPr>
          <w:rFonts w:cstheme="minorHAnsi"/>
          <w:kern w:val="0"/>
          <w:lang w:val="en-US"/>
        </w:rPr>
        <w:t xml:space="preserve"> </w:t>
      </w:r>
      <w:r w:rsidRPr="00FA615B">
        <w:rPr>
          <w:rFonts w:cstheme="minorHAnsi"/>
          <w:kern w:val="0"/>
          <w:lang w:val="en-US"/>
        </w:rPr>
        <w:t>contiguity with Russia plays a unique role in shaping a country's perception of threats and security concerns, and consequently, its military expenditure decisions. Countries sharing a</w:t>
      </w:r>
      <w:r>
        <w:rPr>
          <w:rFonts w:cstheme="minorHAnsi"/>
          <w:kern w:val="0"/>
          <w:lang w:val="en-US"/>
        </w:rPr>
        <w:t xml:space="preserve"> </w:t>
      </w:r>
      <w:r w:rsidRPr="00FA615B">
        <w:rPr>
          <w:rFonts w:cstheme="minorHAnsi"/>
          <w:kern w:val="0"/>
          <w:lang w:val="en-US"/>
        </w:rPr>
        <w:t>direct border with Russia may experience more immediate security considerations,</w:t>
      </w:r>
      <w:r>
        <w:rPr>
          <w:rFonts w:cstheme="minorHAnsi"/>
          <w:kern w:val="0"/>
          <w:lang w:val="en-US"/>
        </w:rPr>
        <w:t xml:space="preserve"> </w:t>
      </w:r>
      <w:r w:rsidRPr="00FA615B">
        <w:rPr>
          <w:rFonts w:cstheme="minorHAnsi"/>
          <w:kern w:val="0"/>
          <w:lang w:val="en-US"/>
        </w:rPr>
        <w:t>influenced by historical conflicts, geopolitical tensions, or territorial disputes. On the other</w:t>
      </w:r>
      <w:r>
        <w:rPr>
          <w:rFonts w:cstheme="minorHAnsi"/>
          <w:kern w:val="0"/>
          <w:lang w:val="en-US"/>
        </w:rPr>
        <w:t xml:space="preserve"> </w:t>
      </w:r>
      <w:r w:rsidRPr="00FA615B">
        <w:rPr>
          <w:rFonts w:cstheme="minorHAnsi"/>
          <w:kern w:val="0"/>
          <w:lang w:val="en-US"/>
        </w:rPr>
        <w:t>hand, second-degree border countries might have indirect security implications resulting</w:t>
      </w:r>
      <w:r>
        <w:rPr>
          <w:rFonts w:cstheme="minorHAnsi"/>
          <w:kern w:val="0"/>
          <w:lang w:val="en-US"/>
        </w:rPr>
        <w:t xml:space="preserve"> </w:t>
      </w:r>
      <w:r w:rsidRPr="00FA615B">
        <w:rPr>
          <w:rFonts w:cstheme="minorHAnsi"/>
          <w:kern w:val="0"/>
          <w:lang w:val="en-US"/>
        </w:rPr>
        <w:t>from their</w:t>
      </w:r>
      <w:r>
        <w:rPr>
          <w:rFonts w:cstheme="minorHAnsi"/>
          <w:kern w:val="0"/>
          <w:lang w:val="en-US"/>
        </w:rPr>
        <w:t xml:space="preserve"> </w:t>
      </w:r>
      <w:r w:rsidRPr="00FA615B">
        <w:rPr>
          <w:rFonts w:cstheme="minorHAnsi"/>
          <w:kern w:val="0"/>
          <w:lang w:val="en-US"/>
        </w:rPr>
        <w:lastRenderedPageBreak/>
        <w:t>proximity to nations with a direct border with Russia. These indirect influences</w:t>
      </w:r>
      <w:r>
        <w:rPr>
          <w:rFonts w:cstheme="minorHAnsi"/>
          <w:kern w:val="0"/>
          <w:lang w:val="en-US"/>
        </w:rPr>
        <w:t xml:space="preserve"> </w:t>
      </w:r>
      <w:r w:rsidRPr="00FA615B">
        <w:rPr>
          <w:rFonts w:cstheme="minorHAnsi"/>
          <w:kern w:val="0"/>
          <w:lang w:val="en-US"/>
        </w:rPr>
        <w:t>might manifest in different ways and warrant closer examination.</w:t>
      </w:r>
    </w:p>
    <w:p w14:paraId="495180EF" w14:textId="77777777" w:rsidR="00CE7E52" w:rsidRPr="007F715B" w:rsidRDefault="00CE7E52" w:rsidP="00CE7E52">
      <w:pPr>
        <w:autoSpaceDE w:val="0"/>
        <w:autoSpaceDN w:val="0"/>
        <w:adjustRightInd w:val="0"/>
        <w:spacing w:line="360" w:lineRule="auto"/>
        <w:jc w:val="both"/>
        <w:rPr>
          <w:rFonts w:cstheme="minorHAnsi"/>
          <w:kern w:val="0"/>
          <w:lang w:val="en-US"/>
        </w:rPr>
      </w:pPr>
    </w:p>
    <w:p w14:paraId="76C5D2E7" w14:textId="488BE42A" w:rsidR="00CE7E52" w:rsidRPr="007F715B" w:rsidRDefault="00CE7E52" w:rsidP="00CE7E52">
      <w:pPr>
        <w:autoSpaceDE w:val="0"/>
        <w:autoSpaceDN w:val="0"/>
        <w:adjustRightInd w:val="0"/>
        <w:spacing w:line="360" w:lineRule="auto"/>
        <w:jc w:val="both"/>
        <w:rPr>
          <w:rFonts w:cstheme="minorHAnsi"/>
          <w:kern w:val="0"/>
          <w:lang w:val="en-US"/>
        </w:rPr>
      </w:pPr>
      <w:r w:rsidRPr="007F715B">
        <w:rPr>
          <w:rFonts w:cstheme="minorHAnsi"/>
          <w:kern w:val="0"/>
          <w:lang w:val="en-US"/>
        </w:rPr>
        <w:t xml:space="preserve">Moving forward, our research report will be structured as follows: we will first delve into the Data we utilize, emphasizing its relevance and reliability. Subsequently, we will detail the </w:t>
      </w:r>
      <w:del w:id="12" w:author="Lohre, Fynn" w:date="2023-07-26T21:30:00Z">
        <w:r w:rsidRPr="007F715B" w:rsidDel="00EE51EF">
          <w:rPr>
            <w:rFonts w:cstheme="minorHAnsi"/>
            <w:kern w:val="0"/>
            <w:lang w:val="en-US"/>
          </w:rPr>
          <w:delText>Methodology</w:delText>
        </w:r>
      </w:del>
      <w:ins w:id="13" w:author="Lohre, Fynn" w:date="2023-07-26T21:30:00Z">
        <w:r w:rsidR="00EE51EF">
          <w:rPr>
            <w:rFonts w:cstheme="minorHAnsi"/>
            <w:kern w:val="0"/>
            <w:lang w:val="en-US"/>
          </w:rPr>
          <w:t xml:space="preserve">Economic </w:t>
        </w:r>
        <w:commentRangeStart w:id="14"/>
        <w:r w:rsidR="00EE51EF">
          <w:rPr>
            <w:rFonts w:cstheme="minorHAnsi"/>
            <w:kern w:val="0"/>
            <w:lang w:val="en-US"/>
          </w:rPr>
          <w:t>Framework</w:t>
        </w:r>
        <w:commentRangeEnd w:id="14"/>
        <w:r w:rsidR="00EE51EF">
          <w:rPr>
            <w:rStyle w:val="Kommentarzeichen"/>
          </w:rPr>
          <w:commentReference w:id="14"/>
        </w:r>
      </w:ins>
      <w:r w:rsidRPr="007F715B">
        <w:rPr>
          <w:rFonts w:cstheme="minorHAnsi"/>
          <w:kern w:val="0"/>
          <w:lang w:val="en-US"/>
        </w:rPr>
        <w:t>, with particular emphasis on our novel approach of employing Bayesian Model Averaging, a technique not previously utilized in the papers we draw inspiration from. We will then present and analyze the Results of our investigation, providing insights into the potential relationships uncovered. Finally, we will conclude the project with a comprehensive Summary,</w:t>
      </w:r>
    </w:p>
    <w:p w14:paraId="06FA2CC6" w14:textId="4B4BF8B0" w:rsidR="00CE7E52" w:rsidRPr="007F715B" w:rsidRDefault="00CE7E52" w:rsidP="00CE7E52">
      <w:pPr>
        <w:autoSpaceDE w:val="0"/>
        <w:autoSpaceDN w:val="0"/>
        <w:adjustRightInd w:val="0"/>
        <w:spacing w:line="360" w:lineRule="auto"/>
        <w:jc w:val="both"/>
        <w:rPr>
          <w:rFonts w:cstheme="minorHAnsi"/>
          <w:kern w:val="0"/>
          <w:lang w:val="en-US"/>
        </w:rPr>
      </w:pPr>
      <w:r w:rsidRPr="007F715B">
        <w:rPr>
          <w:rFonts w:cstheme="minorHAnsi"/>
          <w:kern w:val="0"/>
          <w:lang w:val="en-US"/>
        </w:rPr>
        <w:t>highlighting the implications of our findings and potential avenues for further research.</w:t>
      </w:r>
    </w:p>
    <w:p w14:paraId="69817D57" w14:textId="77777777" w:rsidR="00B9260E" w:rsidRPr="007F715B" w:rsidRDefault="00B9260E" w:rsidP="00CE7E52">
      <w:pPr>
        <w:spacing w:line="360" w:lineRule="auto"/>
        <w:rPr>
          <w:rFonts w:cstheme="minorHAnsi"/>
          <w:lang w:val="en-US"/>
        </w:rPr>
      </w:pPr>
    </w:p>
    <w:p w14:paraId="63C24CD0" w14:textId="77777777" w:rsidR="007F715B" w:rsidRPr="007F715B" w:rsidRDefault="007F715B" w:rsidP="00CE7E52">
      <w:pPr>
        <w:spacing w:line="360" w:lineRule="auto"/>
        <w:rPr>
          <w:rFonts w:cstheme="minorHAnsi"/>
          <w:lang w:val="en-US"/>
        </w:rPr>
      </w:pPr>
    </w:p>
    <w:p w14:paraId="007E302F" w14:textId="77777777" w:rsidR="007F715B" w:rsidRPr="007F715B" w:rsidRDefault="007F715B" w:rsidP="00CE7E52">
      <w:pPr>
        <w:spacing w:line="360" w:lineRule="auto"/>
        <w:rPr>
          <w:rFonts w:cstheme="minorHAnsi"/>
          <w:lang w:val="en-US"/>
        </w:rPr>
      </w:pPr>
    </w:p>
    <w:p w14:paraId="3B2E1299" w14:textId="77777777" w:rsidR="007F715B" w:rsidRPr="007F715B" w:rsidRDefault="007F715B" w:rsidP="00CE7E52">
      <w:pPr>
        <w:spacing w:line="360" w:lineRule="auto"/>
        <w:rPr>
          <w:rFonts w:cstheme="minorHAnsi"/>
          <w:lang w:val="en-US"/>
        </w:rPr>
      </w:pPr>
    </w:p>
    <w:p w14:paraId="2B57DB54" w14:textId="77777777" w:rsidR="007F715B" w:rsidRPr="007F715B" w:rsidRDefault="007F715B" w:rsidP="00CE7E52">
      <w:pPr>
        <w:spacing w:line="360" w:lineRule="auto"/>
        <w:rPr>
          <w:rFonts w:cstheme="minorHAnsi"/>
          <w:lang w:val="en-US"/>
        </w:rPr>
      </w:pPr>
    </w:p>
    <w:p w14:paraId="014C32A2" w14:textId="77777777" w:rsidR="007F715B" w:rsidRPr="007F715B" w:rsidRDefault="007F715B" w:rsidP="00CE7E52">
      <w:pPr>
        <w:spacing w:line="360" w:lineRule="auto"/>
        <w:rPr>
          <w:rFonts w:cstheme="minorHAnsi"/>
          <w:lang w:val="en-US"/>
        </w:rPr>
      </w:pPr>
    </w:p>
    <w:p w14:paraId="0A4A2635" w14:textId="77777777" w:rsidR="007F715B" w:rsidRPr="007F715B" w:rsidRDefault="007F715B" w:rsidP="00CE7E52">
      <w:pPr>
        <w:spacing w:line="360" w:lineRule="auto"/>
        <w:rPr>
          <w:rFonts w:cstheme="minorHAnsi"/>
          <w:lang w:val="en-US"/>
        </w:rPr>
      </w:pPr>
    </w:p>
    <w:p w14:paraId="35DDC5C8" w14:textId="77777777" w:rsidR="007F715B" w:rsidRPr="007F715B" w:rsidRDefault="007F715B" w:rsidP="00CE7E52">
      <w:pPr>
        <w:spacing w:line="360" w:lineRule="auto"/>
        <w:rPr>
          <w:rFonts w:cstheme="minorHAnsi"/>
          <w:lang w:val="en-US"/>
        </w:rPr>
      </w:pPr>
    </w:p>
    <w:p w14:paraId="2A9428D0" w14:textId="77777777" w:rsidR="007F715B" w:rsidRPr="007F715B" w:rsidRDefault="007F715B" w:rsidP="007F715B">
      <w:pPr>
        <w:spacing w:line="360" w:lineRule="auto"/>
        <w:rPr>
          <w:rFonts w:cstheme="minorHAnsi"/>
          <w:b/>
          <w:bCs/>
          <w:color w:val="000000" w:themeColor="text1"/>
          <w:lang w:val="en-US"/>
        </w:rPr>
      </w:pPr>
    </w:p>
    <w:p w14:paraId="0EC347B3" w14:textId="77777777" w:rsidR="007F715B" w:rsidRDefault="007F715B" w:rsidP="007F715B">
      <w:pPr>
        <w:spacing w:line="360" w:lineRule="auto"/>
        <w:rPr>
          <w:rFonts w:cstheme="minorHAnsi"/>
          <w:b/>
          <w:bCs/>
          <w:color w:val="000000" w:themeColor="text1"/>
          <w:lang w:val="en-US"/>
        </w:rPr>
      </w:pPr>
    </w:p>
    <w:p w14:paraId="00EDAEA0" w14:textId="77777777" w:rsidR="00FA615B" w:rsidRDefault="00FA615B" w:rsidP="007F715B">
      <w:pPr>
        <w:spacing w:line="360" w:lineRule="auto"/>
        <w:rPr>
          <w:rFonts w:cstheme="minorHAnsi"/>
          <w:b/>
          <w:bCs/>
          <w:color w:val="000000" w:themeColor="text1"/>
          <w:lang w:val="en-US"/>
        </w:rPr>
      </w:pPr>
    </w:p>
    <w:p w14:paraId="6E890481" w14:textId="77777777" w:rsidR="00FA615B" w:rsidRDefault="00FA615B" w:rsidP="007F715B">
      <w:pPr>
        <w:spacing w:line="360" w:lineRule="auto"/>
        <w:rPr>
          <w:rFonts w:cstheme="minorHAnsi"/>
          <w:b/>
          <w:bCs/>
          <w:color w:val="000000" w:themeColor="text1"/>
          <w:lang w:val="en-US"/>
        </w:rPr>
      </w:pPr>
    </w:p>
    <w:p w14:paraId="2F08AD87" w14:textId="77777777" w:rsidR="00FA615B" w:rsidRDefault="00FA615B" w:rsidP="007F715B">
      <w:pPr>
        <w:spacing w:line="360" w:lineRule="auto"/>
        <w:rPr>
          <w:rFonts w:cstheme="minorHAnsi"/>
          <w:b/>
          <w:bCs/>
          <w:color w:val="000000" w:themeColor="text1"/>
          <w:lang w:val="en-US"/>
        </w:rPr>
      </w:pPr>
    </w:p>
    <w:p w14:paraId="47942A32" w14:textId="77777777" w:rsidR="00FA615B" w:rsidRDefault="00FA615B" w:rsidP="007F715B">
      <w:pPr>
        <w:spacing w:line="360" w:lineRule="auto"/>
        <w:rPr>
          <w:rFonts w:cstheme="minorHAnsi"/>
          <w:b/>
          <w:bCs/>
          <w:color w:val="000000" w:themeColor="text1"/>
          <w:lang w:val="en-US"/>
        </w:rPr>
      </w:pPr>
    </w:p>
    <w:p w14:paraId="63D4DEA7" w14:textId="77777777" w:rsidR="00FA615B" w:rsidRDefault="00FA615B" w:rsidP="007F715B">
      <w:pPr>
        <w:spacing w:line="360" w:lineRule="auto"/>
        <w:rPr>
          <w:rFonts w:cstheme="minorHAnsi"/>
          <w:b/>
          <w:bCs/>
          <w:color w:val="000000" w:themeColor="text1"/>
          <w:lang w:val="en-US"/>
        </w:rPr>
      </w:pPr>
    </w:p>
    <w:p w14:paraId="463E9777" w14:textId="77777777" w:rsidR="00FA615B" w:rsidRDefault="00FA615B" w:rsidP="007F715B">
      <w:pPr>
        <w:spacing w:line="360" w:lineRule="auto"/>
        <w:rPr>
          <w:rFonts w:cstheme="minorHAnsi"/>
          <w:b/>
          <w:bCs/>
          <w:color w:val="000000" w:themeColor="text1"/>
          <w:lang w:val="en-US"/>
        </w:rPr>
      </w:pPr>
    </w:p>
    <w:p w14:paraId="063F43B3" w14:textId="77777777" w:rsidR="00FA615B" w:rsidRDefault="00FA615B" w:rsidP="007F715B">
      <w:pPr>
        <w:spacing w:line="360" w:lineRule="auto"/>
        <w:rPr>
          <w:rFonts w:cstheme="minorHAnsi"/>
          <w:b/>
          <w:bCs/>
          <w:color w:val="000000" w:themeColor="text1"/>
          <w:lang w:val="en-US"/>
        </w:rPr>
      </w:pPr>
    </w:p>
    <w:p w14:paraId="72458FB8" w14:textId="77777777" w:rsidR="00FA615B" w:rsidRDefault="00FA615B" w:rsidP="007F715B">
      <w:pPr>
        <w:spacing w:line="360" w:lineRule="auto"/>
        <w:rPr>
          <w:rFonts w:cstheme="minorHAnsi"/>
          <w:b/>
          <w:bCs/>
          <w:color w:val="000000" w:themeColor="text1"/>
          <w:lang w:val="en-US"/>
        </w:rPr>
      </w:pPr>
    </w:p>
    <w:p w14:paraId="404A6913" w14:textId="77777777" w:rsidR="00FA615B" w:rsidRDefault="00FA615B" w:rsidP="007F715B">
      <w:pPr>
        <w:spacing w:line="360" w:lineRule="auto"/>
        <w:rPr>
          <w:rFonts w:cstheme="minorHAnsi"/>
          <w:b/>
          <w:bCs/>
          <w:color w:val="000000" w:themeColor="text1"/>
          <w:lang w:val="en-US"/>
        </w:rPr>
      </w:pPr>
    </w:p>
    <w:p w14:paraId="0693562E" w14:textId="77777777" w:rsidR="00FA615B" w:rsidRDefault="00FA615B" w:rsidP="007F715B">
      <w:pPr>
        <w:spacing w:line="360" w:lineRule="auto"/>
        <w:rPr>
          <w:rFonts w:cstheme="minorHAnsi"/>
          <w:b/>
          <w:bCs/>
          <w:color w:val="000000" w:themeColor="text1"/>
          <w:lang w:val="en-US"/>
        </w:rPr>
      </w:pPr>
    </w:p>
    <w:p w14:paraId="747E91A2" w14:textId="77777777" w:rsidR="00FA615B" w:rsidRDefault="00FA615B" w:rsidP="007F715B">
      <w:pPr>
        <w:spacing w:line="360" w:lineRule="auto"/>
        <w:rPr>
          <w:rFonts w:cstheme="minorHAnsi"/>
          <w:b/>
          <w:bCs/>
          <w:color w:val="000000" w:themeColor="text1"/>
          <w:lang w:val="en-US"/>
        </w:rPr>
      </w:pPr>
    </w:p>
    <w:p w14:paraId="1C7DF1D5" w14:textId="77777777" w:rsidR="00FA615B" w:rsidRPr="007F715B" w:rsidRDefault="00FA615B" w:rsidP="007F715B">
      <w:pPr>
        <w:spacing w:line="360" w:lineRule="auto"/>
        <w:rPr>
          <w:rFonts w:cstheme="minorHAnsi"/>
          <w:b/>
          <w:bCs/>
          <w:color w:val="000000" w:themeColor="text1"/>
          <w:lang w:val="en-US"/>
        </w:rPr>
      </w:pPr>
    </w:p>
    <w:p w14:paraId="3D2436C5" w14:textId="74A26907" w:rsidR="007F715B" w:rsidRPr="007F715B" w:rsidRDefault="007F715B" w:rsidP="007F715B">
      <w:pPr>
        <w:spacing w:line="360" w:lineRule="auto"/>
        <w:rPr>
          <w:rFonts w:cstheme="minorHAnsi"/>
          <w:b/>
          <w:bCs/>
          <w:color w:val="000000" w:themeColor="text1"/>
          <w:lang w:val="en-US"/>
        </w:rPr>
      </w:pPr>
      <w:r w:rsidRPr="007F715B">
        <w:rPr>
          <w:rFonts w:cstheme="minorHAnsi"/>
          <w:b/>
          <w:bCs/>
          <w:color w:val="000000" w:themeColor="text1"/>
          <w:lang w:val="en-US"/>
        </w:rPr>
        <w:t>Bibliography</w:t>
      </w:r>
    </w:p>
    <w:p w14:paraId="31560713" w14:textId="77777777" w:rsidR="007F715B" w:rsidRPr="007F715B" w:rsidRDefault="007F715B" w:rsidP="007F715B">
      <w:pPr>
        <w:pStyle w:val="Listenabsatz"/>
        <w:numPr>
          <w:ilvl w:val="0"/>
          <w:numId w:val="1"/>
        </w:numPr>
        <w:spacing w:line="360" w:lineRule="auto"/>
        <w:rPr>
          <w:rFonts w:cstheme="minorHAnsi"/>
          <w:color w:val="222222"/>
          <w:shd w:val="clear" w:color="auto" w:fill="FFFFFF"/>
        </w:rPr>
      </w:pPr>
      <w:r w:rsidRPr="007F715B">
        <w:rPr>
          <w:rFonts w:cstheme="minorHAnsi"/>
          <w:color w:val="222222"/>
          <w:shd w:val="clear" w:color="auto" w:fill="FFFFFF"/>
          <w:lang w:val="en-US"/>
        </w:rPr>
        <w:t>George, J. and Sandler, T., 2018. Demand for military spending in NATO, 1968–2015: A spatial panel approach.</w:t>
      </w:r>
      <w:r w:rsidRPr="007F715B">
        <w:rPr>
          <w:rStyle w:val="apple-converted-space"/>
          <w:rFonts w:cstheme="minorHAnsi"/>
          <w:color w:val="222222"/>
          <w:shd w:val="clear" w:color="auto" w:fill="FFFFFF"/>
          <w:lang w:val="en-US"/>
        </w:rPr>
        <w:t> </w:t>
      </w:r>
      <w:r w:rsidRPr="007F715B">
        <w:rPr>
          <w:rFonts w:cstheme="minorHAnsi"/>
          <w:i/>
          <w:iCs/>
          <w:color w:val="222222"/>
        </w:rPr>
        <w:t xml:space="preserve">European </w:t>
      </w:r>
      <w:proofErr w:type="spellStart"/>
      <w:r w:rsidRPr="007F715B">
        <w:rPr>
          <w:rFonts w:cstheme="minorHAnsi"/>
          <w:i/>
          <w:iCs/>
          <w:color w:val="222222"/>
        </w:rPr>
        <w:t>journal</w:t>
      </w:r>
      <w:proofErr w:type="spellEnd"/>
      <w:r w:rsidRPr="007F715B">
        <w:rPr>
          <w:rFonts w:cstheme="minorHAnsi"/>
          <w:i/>
          <w:iCs/>
          <w:color w:val="222222"/>
        </w:rPr>
        <w:t xml:space="preserve"> of </w:t>
      </w:r>
      <w:proofErr w:type="spellStart"/>
      <w:r w:rsidRPr="007F715B">
        <w:rPr>
          <w:rFonts w:cstheme="minorHAnsi"/>
          <w:i/>
          <w:iCs/>
          <w:color w:val="222222"/>
        </w:rPr>
        <w:t>political</w:t>
      </w:r>
      <w:proofErr w:type="spellEnd"/>
      <w:r w:rsidRPr="007F715B">
        <w:rPr>
          <w:rFonts w:cstheme="minorHAnsi"/>
          <w:i/>
          <w:iCs/>
          <w:color w:val="222222"/>
        </w:rPr>
        <w:t xml:space="preserve"> </w:t>
      </w:r>
      <w:proofErr w:type="spellStart"/>
      <w:r w:rsidRPr="007F715B">
        <w:rPr>
          <w:rFonts w:cstheme="minorHAnsi"/>
          <w:i/>
          <w:iCs/>
          <w:color w:val="222222"/>
        </w:rPr>
        <w:t>economy</w:t>
      </w:r>
      <w:proofErr w:type="spellEnd"/>
      <w:r w:rsidRPr="007F715B">
        <w:rPr>
          <w:rFonts w:cstheme="minorHAnsi"/>
          <w:color w:val="222222"/>
          <w:shd w:val="clear" w:color="auto" w:fill="FFFFFF"/>
        </w:rPr>
        <w:t>,</w:t>
      </w:r>
      <w:r w:rsidRPr="007F715B">
        <w:rPr>
          <w:rStyle w:val="apple-converted-space"/>
          <w:rFonts w:cstheme="minorHAnsi"/>
          <w:color w:val="222222"/>
          <w:shd w:val="clear" w:color="auto" w:fill="FFFFFF"/>
        </w:rPr>
        <w:t> </w:t>
      </w:r>
      <w:r w:rsidRPr="007F715B">
        <w:rPr>
          <w:rFonts w:cstheme="minorHAnsi"/>
          <w:i/>
          <w:iCs/>
          <w:color w:val="222222"/>
        </w:rPr>
        <w:t>53</w:t>
      </w:r>
      <w:r w:rsidRPr="007F715B">
        <w:rPr>
          <w:rFonts w:cstheme="minorHAnsi"/>
          <w:color w:val="222222"/>
          <w:shd w:val="clear" w:color="auto" w:fill="FFFFFF"/>
        </w:rPr>
        <w:t>, pp.222-236.</w:t>
      </w:r>
    </w:p>
    <w:p w14:paraId="4C5A1FC5" w14:textId="77777777" w:rsidR="007F715B" w:rsidRPr="007F715B" w:rsidRDefault="007F715B" w:rsidP="007F715B">
      <w:pPr>
        <w:pStyle w:val="Listenabsatz"/>
        <w:numPr>
          <w:ilvl w:val="0"/>
          <w:numId w:val="1"/>
        </w:numPr>
        <w:spacing w:line="360" w:lineRule="auto"/>
        <w:rPr>
          <w:rFonts w:cstheme="minorHAnsi"/>
          <w:color w:val="222222"/>
          <w:shd w:val="clear" w:color="auto" w:fill="FFFFFF"/>
        </w:rPr>
      </w:pPr>
      <w:proofErr w:type="spellStart"/>
      <w:r w:rsidRPr="007F715B">
        <w:rPr>
          <w:rFonts w:cstheme="minorHAnsi"/>
          <w:color w:val="222222"/>
          <w:shd w:val="clear" w:color="auto" w:fill="FFFFFF"/>
          <w:lang w:val="en-US"/>
        </w:rPr>
        <w:t>Kofroň</w:t>
      </w:r>
      <w:proofErr w:type="spellEnd"/>
      <w:r w:rsidRPr="007F715B">
        <w:rPr>
          <w:rFonts w:cstheme="minorHAnsi"/>
          <w:color w:val="222222"/>
          <w:shd w:val="clear" w:color="auto" w:fill="FFFFFF"/>
          <w:lang w:val="en-US"/>
        </w:rPr>
        <w:t xml:space="preserve">, J. and </w:t>
      </w:r>
      <w:proofErr w:type="spellStart"/>
      <w:r w:rsidRPr="007F715B">
        <w:rPr>
          <w:rFonts w:cstheme="minorHAnsi"/>
          <w:color w:val="222222"/>
          <w:shd w:val="clear" w:color="auto" w:fill="FFFFFF"/>
          <w:lang w:val="en-US"/>
        </w:rPr>
        <w:t>Stauber</w:t>
      </w:r>
      <w:proofErr w:type="spellEnd"/>
      <w:r w:rsidRPr="007F715B">
        <w:rPr>
          <w:rFonts w:cstheme="minorHAnsi"/>
          <w:color w:val="222222"/>
          <w:shd w:val="clear" w:color="auto" w:fill="FFFFFF"/>
          <w:lang w:val="en-US"/>
        </w:rPr>
        <w:t xml:space="preserve">, J., 2023. The impact of the Russo-Ukrainian conflict on military expenditures of European states: security alliances or </w:t>
      </w:r>
      <w:proofErr w:type="gramStart"/>
      <w:r w:rsidRPr="007F715B">
        <w:rPr>
          <w:rFonts w:cstheme="minorHAnsi"/>
          <w:color w:val="222222"/>
          <w:shd w:val="clear" w:color="auto" w:fill="FFFFFF"/>
          <w:lang w:val="en-US"/>
        </w:rPr>
        <w:t>geography?.</w:t>
      </w:r>
      <w:proofErr w:type="gramEnd"/>
      <w:r w:rsidRPr="007F715B">
        <w:rPr>
          <w:rStyle w:val="apple-converted-space"/>
          <w:rFonts w:cstheme="minorHAnsi"/>
          <w:color w:val="222222"/>
          <w:shd w:val="clear" w:color="auto" w:fill="FFFFFF"/>
          <w:lang w:val="en-US"/>
        </w:rPr>
        <w:t> </w:t>
      </w:r>
      <w:r w:rsidRPr="007F715B">
        <w:rPr>
          <w:rFonts w:cstheme="minorHAnsi"/>
          <w:i/>
          <w:iCs/>
          <w:color w:val="222222"/>
        </w:rPr>
        <w:t xml:space="preserve">Journal </w:t>
      </w:r>
      <w:proofErr w:type="spellStart"/>
      <w:r w:rsidRPr="007F715B">
        <w:rPr>
          <w:rFonts w:cstheme="minorHAnsi"/>
          <w:i/>
          <w:iCs/>
          <w:color w:val="222222"/>
        </w:rPr>
        <w:t>of</w:t>
      </w:r>
      <w:proofErr w:type="spellEnd"/>
      <w:r w:rsidRPr="007F715B">
        <w:rPr>
          <w:rFonts w:cstheme="minorHAnsi"/>
          <w:i/>
          <w:iCs/>
          <w:color w:val="222222"/>
        </w:rPr>
        <w:t xml:space="preserve"> Contemporary European Studies</w:t>
      </w:r>
      <w:r w:rsidRPr="007F715B">
        <w:rPr>
          <w:rFonts w:cstheme="minorHAnsi"/>
          <w:color w:val="222222"/>
          <w:shd w:val="clear" w:color="auto" w:fill="FFFFFF"/>
        </w:rPr>
        <w:t>,</w:t>
      </w:r>
      <w:r w:rsidRPr="007F715B">
        <w:rPr>
          <w:rStyle w:val="apple-converted-space"/>
          <w:rFonts w:cstheme="minorHAnsi"/>
          <w:color w:val="222222"/>
          <w:shd w:val="clear" w:color="auto" w:fill="FFFFFF"/>
        </w:rPr>
        <w:t> </w:t>
      </w:r>
      <w:r w:rsidRPr="007F715B">
        <w:rPr>
          <w:rFonts w:cstheme="minorHAnsi"/>
          <w:i/>
          <w:iCs/>
          <w:color w:val="222222"/>
        </w:rPr>
        <w:t>31</w:t>
      </w:r>
      <w:r w:rsidRPr="007F715B">
        <w:rPr>
          <w:rFonts w:cstheme="minorHAnsi"/>
          <w:color w:val="222222"/>
          <w:shd w:val="clear" w:color="auto" w:fill="FFFFFF"/>
        </w:rPr>
        <w:t>(1), pp.151-168.</w:t>
      </w:r>
    </w:p>
    <w:p w14:paraId="3881A76D" w14:textId="77777777" w:rsidR="007F715B" w:rsidRPr="007F715B" w:rsidRDefault="007F715B" w:rsidP="007F715B">
      <w:pPr>
        <w:pStyle w:val="Listenabsatz"/>
        <w:numPr>
          <w:ilvl w:val="0"/>
          <w:numId w:val="1"/>
        </w:numPr>
        <w:spacing w:line="360" w:lineRule="auto"/>
        <w:rPr>
          <w:rFonts w:cstheme="minorHAnsi"/>
          <w:color w:val="222222"/>
          <w:shd w:val="clear" w:color="auto" w:fill="FFFFFF"/>
        </w:rPr>
      </w:pPr>
      <w:r w:rsidRPr="007F715B">
        <w:rPr>
          <w:rFonts w:cstheme="minorHAnsi"/>
          <w:color w:val="222222"/>
          <w:shd w:val="clear" w:color="auto" w:fill="FFFFFF"/>
          <w:lang w:val="en-US"/>
        </w:rPr>
        <w:t xml:space="preserve">Looney, R.E. and Frederiksen, P.C., 1990. The economic determinants of military expenditure in selected east </w:t>
      </w:r>
      <w:proofErr w:type="spellStart"/>
      <w:r w:rsidRPr="007F715B">
        <w:rPr>
          <w:rFonts w:cstheme="minorHAnsi"/>
          <w:color w:val="222222"/>
          <w:shd w:val="clear" w:color="auto" w:fill="FFFFFF"/>
          <w:lang w:val="en-US"/>
        </w:rPr>
        <w:t>asian</w:t>
      </w:r>
      <w:proofErr w:type="spellEnd"/>
      <w:r w:rsidRPr="007F715B">
        <w:rPr>
          <w:rFonts w:cstheme="minorHAnsi"/>
          <w:color w:val="222222"/>
          <w:shd w:val="clear" w:color="auto" w:fill="FFFFFF"/>
          <w:lang w:val="en-US"/>
        </w:rPr>
        <w:t xml:space="preserve"> countries.</w:t>
      </w:r>
      <w:r w:rsidRPr="007F715B">
        <w:rPr>
          <w:rStyle w:val="apple-converted-space"/>
          <w:rFonts w:cstheme="minorHAnsi"/>
          <w:color w:val="222222"/>
          <w:shd w:val="clear" w:color="auto" w:fill="FFFFFF"/>
          <w:lang w:val="en-US"/>
        </w:rPr>
        <w:t> </w:t>
      </w:r>
      <w:r w:rsidRPr="007F715B">
        <w:rPr>
          <w:rFonts w:cstheme="minorHAnsi"/>
          <w:i/>
          <w:iCs/>
          <w:color w:val="222222"/>
        </w:rPr>
        <w:t xml:space="preserve">Contemporary </w:t>
      </w:r>
      <w:proofErr w:type="spellStart"/>
      <w:r w:rsidRPr="007F715B">
        <w:rPr>
          <w:rFonts w:cstheme="minorHAnsi"/>
          <w:i/>
          <w:iCs/>
          <w:color w:val="222222"/>
        </w:rPr>
        <w:t>Southeast</w:t>
      </w:r>
      <w:proofErr w:type="spellEnd"/>
      <w:r w:rsidRPr="007F715B">
        <w:rPr>
          <w:rFonts w:cstheme="minorHAnsi"/>
          <w:i/>
          <w:iCs/>
          <w:color w:val="222222"/>
        </w:rPr>
        <w:t xml:space="preserve"> Asia</w:t>
      </w:r>
      <w:r w:rsidRPr="007F715B">
        <w:rPr>
          <w:rFonts w:cstheme="minorHAnsi"/>
          <w:color w:val="222222"/>
          <w:shd w:val="clear" w:color="auto" w:fill="FFFFFF"/>
        </w:rPr>
        <w:t>, pp.265-277.</w:t>
      </w:r>
    </w:p>
    <w:p w14:paraId="6100D8C9" w14:textId="77777777" w:rsidR="007F715B" w:rsidRPr="007F715B" w:rsidRDefault="007F715B" w:rsidP="007F715B">
      <w:pPr>
        <w:pStyle w:val="Listenabsatz"/>
        <w:numPr>
          <w:ilvl w:val="0"/>
          <w:numId w:val="1"/>
        </w:numPr>
        <w:spacing w:line="360" w:lineRule="auto"/>
        <w:rPr>
          <w:rFonts w:cstheme="minorHAnsi"/>
          <w:color w:val="222222"/>
          <w:shd w:val="clear" w:color="auto" w:fill="FFFFFF"/>
        </w:rPr>
      </w:pPr>
      <w:proofErr w:type="spellStart"/>
      <w:r w:rsidRPr="007F715B">
        <w:rPr>
          <w:rFonts w:cstheme="minorHAnsi"/>
          <w:color w:val="222222"/>
          <w:shd w:val="clear" w:color="auto" w:fill="FFFFFF"/>
          <w:lang w:val="en-US"/>
        </w:rPr>
        <w:t>Nikolaidou</w:t>
      </w:r>
      <w:proofErr w:type="spellEnd"/>
      <w:r w:rsidRPr="007F715B">
        <w:rPr>
          <w:rFonts w:cstheme="minorHAnsi"/>
          <w:color w:val="222222"/>
          <w:shd w:val="clear" w:color="auto" w:fill="FFFFFF"/>
          <w:lang w:val="en-US"/>
        </w:rPr>
        <w:t>, E., 2008. The demand for military expenditure: Evidence from the EU15 (1961–2005).</w:t>
      </w:r>
      <w:r w:rsidRPr="007F715B">
        <w:rPr>
          <w:rStyle w:val="apple-converted-space"/>
          <w:rFonts w:cstheme="minorHAnsi"/>
          <w:color w:val="222222"/>
          <w:shd w:val="clear" w:color="auto" w:fill="FFFFFF"/>
          <w:lang w:val="en-US"/>
        </w:rPr>
        <w:t> </w:t>
      </w:r>
      <w:r w:rsidRPr="007F715B">
        <w:rPr>
          <w:rFonts w:cstheme="minorHAnsi"/>
          <w:i/>
          <w:iCs/>
          <w:color w:val="222222"/>
        </w:rPr>
        <w:t>Defence and Peace Economics</w:t>
      </w:r>
      <w:r w:rsidRPr="007F715B">
        <w:rPr>
          <w:rFonts w:cstheme="minorHAnsi"/>
          <w:color w:val="222222"/>
          <w:shd w:val="clear" w:color="auto" w:fill="FFFFFF"/>
        </w:rPr>
        <w:t>,</w:t>
      </w:r>
      <w:r w:rsidRPr="007F715B">
        <w:rPr>
          <w:rStyle w:val="apple-converted-space"/>
          <w:rFonts w:cstheme="minorHAnsi"/>
          <w:color w:val="222222"/>
          <w:shd w:val="clear" w:color="auto" w:fill="FFFFFF"/>
        </w:rPr>
        <w:t> </w:t>
      </w:r>
      <w:r w:rsidRPr="007F715B">
        <w:rPr>
          <w:rFonts w:cstheme="minorHAnsi"/>
          <w:i/>
          <w:iCs/>
          <w:color w:val="222222"/>
        </w:rPr>
        <w:t>19</w:t>
      </w:r>
      <w:r w:rsidRPr="007F715B">
        <w:rPr>
          <w:rFonts w:cstheme="minorHAnsi"/>
          <w:color w:val="222222"/>
          <w:shd w:val="clear" w:color="auto" w:fill="FFFFFF"/>
        </w:rPr>
        <w:t>(4), pp.273-292.</w:t>
      </w:r>
    </w:p>
    <w:p w14:paraId="78898F34" w14:textId="77777777" w:rsidR="007F715B" w:rsidRPr="007F715B" w:rsidRDefault="007F715B" w:rsidP="007F715B">
      <w:pPr>
        <w:pStyle w:val="Listenabsatz"/>
        <w:numPr>
          <w:ilvl w:val="0"/>
          <w:numId w:val="1"/>
        </w:numPr>
        <w:spacing w:line="360" w:lineRule="auto"/>
        <w:rPr>
          <w:rFonts w:cstheme="minorHAnsi"/>
          <w:color w:val="222222"/>
          <w:shd w:val="clear" w:color="auto" w:fill="FFFFFF"/>
        </w:rPr>
      </w:pPr>
      <w:r w:rsidRPr="007F715B">
        <w:rPr>
          <w:rFonts w:cstheme="minorHAnsi"/>
          <w:color w:val="222222"/>
          <w:shd w:val="clear" w:color="auto" w:fill="FFFFFF"/>
          <w:lang w:val="en-US"/>
        </w:rPr>
        <w:t xml:space="preserve">Nordhaus, W., </w:t>
      </w:r>
      <w:proofErr w:type="spellStart"/>
      <w:r w:rsidRPr="007F715B">
        <w:rPr>
          <w:rFonts w:cstheme="minorHAnsi"/>
          <w:color w:val="222222"/>
          <w:shd w:val="clear" w:color="auto" w:fill="FFFFFF"/>
          <w:lang w:val="en-US"/>
        </w:rPr>
        <w:t>Oneal</w:t>
      </w:r>
      <w:proofErr w:type="spellEnd"/>
      <w:r w:rsidRPr="007F715B">
        <w:rPr>
          <w:rFonts w:cstheme="minorHAnsi"/>
          <w:color w:val="222222"/>
          <w:shd w:val="clear" w:color="auto" w:fill="FFFFFF"/>
          <w:lang w:val="en-US"/>
        </w:rPr>
        <w:t xml:space="preserve">, J.R. and </w:t>
      </w:r>
      <w:proofErr w:type="spellStart"/>
      <w:r w:rsidRPr="007F715B">
        <w:rPr>
          <w:rFonts w:cstheme="minorHAnsi"/>
          <w:color w:val="222222"/>
          <w:shd w:val="clear" w:color="auto" w:fill="FFFFFF"/>
          <w:lang w:val="en-US"/>
        </w:rPr>
        <w:t>Russett</w:t>
      </w:r>
      <w:proofErr w:type="spellEnd"/>
      <w:r w:rsidRPr="007F715B">
        <w:rPr>
          <w:rFonts w:cstheme="minorHAnsi"/>
          <w:color w:val="222222"/>
          <w:shd w:val="clear" w:color="auto" w:fill="FFFFFF"/>
          <w:lang w:val="en-US"/>
        </w:rPr>
        <w:t xml:space="preserve">, B., 2012. The effects of the international security environment on national military expenditures: A </w:t>
      </w:r>
      <w:proofErr w:type="spellStart"/>
      <w:r w:rsidRPr="007F715B">
        <w:rPr>
          <w:rFonts w:cstheme="minorHAnsi"/>
          <w:color w:val="222222"/>
          <w:shd w:val="clear" w:color="auto" w:fill="FFFFFF"/>
          <w:lang w:val="en-US"/>
        </w:rPr>
        <w:t>multicountry</w:t>
      </w:r>
      <w:proofErr w:type="spellEnd"/>
      <w:r w:rsidRPr="007F715B">
        <w:rPr>
          <w:rFonts w:cstheme="minorHAnsi"/>
          <w:color w:val="222222"/>
          <w:shd w:val="clear" w:color="auto" w:fill="FFFFFF"/>
          <w:lang w:val="en-US"/>
        </w:rPr>
        <w:t xml:space="preserve"> study.</w:t>
      </w:r>
      <w:r w:rsidRPr="007F715B">
        <w:rPr>
          <w:rStyle w:val="apple-converted-space"/>
          <w:rFonts w:cstheme="minorHAnsi"/>
          <w:color w:val="222222"/>
          <w:shd w:val="clear" w:color="auto" w:fill="FFFFFF"/>
          <w:lang w:val="en-US"/>
        </w:rPr>
        <w:t> </w:t>
      </w:r>
      <w:r w:rsidRPr="007F715B">
        <w:rPr>
          <w:rFonts w:cstheme="minorHAnsi"/>
          <w:i/>
          <w:iCs/>
          <w:color w:val="222222"/>
        </w:rPr>
        <w:t xml:space="preserve">International </w:t>
      </w:r>
      <w:proofErr w:type="spellStart"/>
      <w:r w:rsidRPr="007F715B">
        <w:rPr>
          <w:rFonts w:cstheme="minorHAnsi"/>
          <w:i/>
          <w:iCs/>
          <w:color w:val="222222"/>
        </w:rPr>
        <w:t>Organization</w:t>
      </w:r>
      <w:proofErr w:type="spellEnd"/>
      <w:r w:rsidRPr="007F715B">
        <w:rPr>
          <w:rFonts w:cstheme="minorHAnsi"/>
          <w:color w:val="222222"/>
          <w:shd w:val="clear" w:color="auto" w:fill="FFFFFF"/>
        </w:rPr>
        <w:t>,</w:t>
      </w:r>
      <w:r w:rsidRPr="007F715B">
        <w:rPr>
          <w:rStyle w:val="apple-converted-space"/>
          <w:rFonts w:cstheme="minorHAnsi"/>
          <w:color w:val="222222"/>
          <w:shd w:val="clear" w:color="auto" w:fill="FFFFFF"/>
        </w:rPr>
        <w:t> </w:t>
      </w:r>
      <w:r w:rsidRPr="007F715B">
        <w:rPr>
          <w:rFonts w:cstheme="minorHAnsi"/>
          <w:i/>
          <w:iCs/>
          <w:color w:val="222222"/>
        </w:rPr>
        <w:t>66</w:t>
      </w:r>
      <w:r w:rsidRPr="007F715B">
        <w:rPr>
          <w:rFonts w:cstheme="minorHAnsi"/>
          <w:color w:val="222222"/>
          <w:shd w:val="clear" w:color="auto" w:fill="FFFFFF"/>
        </w:rPr>
        <w:t>(3), pp.491-513.</w:t>
      </w:r>
    </w:p>
    <w:p w14:paraId="5047A537" w14:textId="77777777" w:rsidR="007F715B" w:rsidRPr="007F715B" w:rsidRDefault="007F715B" w:rsidP="007F715B">
      <w:pPr>
        <w:pStyle w:val="Listenabsatz"/>
        <w:numPr>
          <w:ilvl w:val="0"/>
          <w:numId w:val="1"/>
        </w:numPr>
        <w:spacing w:line="360" w:lineRule="auto"/>
        <w:rPr>
          <w:rFonts w:cstheme="minorHAnsi"/>
          <w:color w:val="222222"/>
          <w:shd w:val="clear" w:color="auto" w:fill="FFFFFF"/>
        </w:rPr>
      </w:pPr>
      <w:proofErr w:type="spellStart"/>
      <w:r w:rsidRPr="007F715B">
        <w:rPr>
          <w:rFonts w:cstheme="minorHAnsi"/>
          <w:color w:val="222222"/>
          <w:shd w:val="clear" w:color="auto" w:fill="FFFFFF"/>
        </w:rPr>
        <w:t>Odehnal</w:t>
      </w:r>
      <w:proofErr w:type="spellEnd"/>
      <w:r w:rsidRPr="007F715B">
        <w:rPr>
          <w:rFonts w:cstheme="minorHAnsi"/>
          <w:color w:val="222222"/>
          <w:shd w:val="clear" w:color="auto" w:fill="FFFFFF"/>
        </w:rPr>
        <w:t xml:space="preserve">, J. and Neubauer, J., 2020. </w:t>
      </w:r>
      <w:r w:rsidRPr="007F715B">
        <w:rPr>
          <w:rFonts w:cstheme="minorHAnsi"/>
          <w:color w:val="222222"/>
          <w:shd w:val="clear" w:color="auto" w:fill="FFFFFF"/>
          <w:lang w:val="en-US"/>
        </w:rPr>
        <w:t>Economic, security, and political determinants of military spending in NATO countries.</w:t>
      </w:r>
      <w:r w:rsidRPr="007F715B">
        <w:rPr>
          <w:rStyle w:val="apple-converted-space"/>
          <w:rFonts w:cstheme="minorHAnsi"/>
          <w:color w:val="222222"/>
          <w:shd w:val="clear" w:color="auto" w:fill="FFFFFF"/>
          <w:lang w:val="en-US"/>
        </w:rPr>
        <w:t> </w:t>
      </w:r>
      <w:r w:rsidRPr="007F715B">
        <w:rPr>
          <w:rFonts w:cstheme="minorHAnsi"/>
          <w:i/>
          <w:iCs/>
          <w:color w:val="222222"/>
        </w:rPr>
        <w:t xml:space="preserve">Defence and </w:t>
      </w:r>
      <w:proofErr w:type="spellStart"/>
      <w:r w:rsidRPr="007F715B">
        <w:rPr>
          <w:rFonts w:cstheme="minorHAnsi"/>
          <w:i/>
          <w:iCs/>
          <w:color w:val="222222"/>
        </w:rPr>
        <w:t>peace</w:t>
      </w:r>
      <w:proofErr w:type="spellEnd"/>
      <w:r w:rsidRPr="007F715B">
        <w:rPr>
          <w:rFonts w:cstheme="minorHAnsi"/>
          <w:i/>
          <w:iCs/>
          <w:color w:val="222222"/>
        </w:rPr>
        <w:t xml:space="preserve"> </w:t>
      </w:r>
      <w:proofErr w:type="spellStart"/>
      <w:r w:rsidRPr="007F715B">
        <w:rPr>
          <w:rFonts w:cstheme="minorHAnsi"/>
          <w:i/>
          <w:iCs/>
          <w:color w:val="222222"/>
        </w:rPr>
        <w:t>economics</w:t>
      </w:r>
      <w:proofErr w:type="spellEnd"/>
      <w:r w:rsidRPr="007F715B">
        <w:rPr>
          <w:rFonts w:cstheme="minorHAnsi"/>
          <w:color w:val="222222"/>
          <w:shd w:val="clear" w:color="auto" w:fill="FFFFFF"/>
        </w:rPr>
        <w:t>,</w:t>
      </w:r>
      <w:r w:rsidRPr="007F715B">
        <w:rPr>
          <w:rStyle w:val="apple-converted-space"/>
          <w:rFonts w:cstheme="minorHAnsi"/>
          <w:color w:val="222222"/>
          <w:shd w:val="clear" w:color="auto" w:fill="FFFFFF"/>
        </w:rPr>
        <w:t> </w:t>
      </w:r>
      <w:r w:rsidRPr="007F715B">
        <w:rPr>
          <w:rFonts w:cstheme="minorHAnsi"/>
          <w:i/>
          <w:iCs/>
          <w:color w:val="222222"/>
        </w:rPr>
        <w:t>31</w:t>
      </w:r>
      <w:r w:rsidRPr="007F715B">
        <w:rPr>
          <w:rFonts w:cstheme="minorHAnsi"/>
          <w:color w:val="222222"/>
          <w:shd w:val="clear" w:color="auto" w:fill="FFFFFF"/>
        </w:rPr>
        <w:t>(5), pp.517-531.</w:t>
      </w:r>
    </w:p>
    <w:p w14:paraId="53C163F3" w14:textId="77777777" w:rsidR="007F715B" w:rsidRPr="00CE7E52" w:rsidRDefault="007F715B" w:rsidP="00CE7E52">
      <w:pPr>
        <w:spacing w:line="360" w:lineRule="auto"/>
        <w:rPr>
          <w:lang w:val="en-US"/>
        </w:rPr>
      </w:pPr>
    </w:p>
    <w:sectPr w:rsidR="007F715B" w:rsidRPr="00CE7E52" w:rsidSect="00940877">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hre, Fynn" w:date="2023-07-26T21:08:00Z" w:initials="LF">
    <w:p w14:paraId="09A00205" w14:textId="77777777" w:rsidR="00801732" w:rsidRDefault="00801732" w:rsidP="00FA2A3F">
      <w:pPr>
        <w:pStyle w:val="Kommentartext"/>
      </w:pPr>
      <w:r>
        <w:rPr>
          <w:rStyle w:val="Kommentarzeichen"/>
        </w:rPr>
        <w:annotationRef/>
      </w:r>
      <w:r>
        <w:t>Ich überleg mal, ob wir hier noch eine Quote oder ähnliches einfügen könnenn</w:t>
      </w:r>
    </w:p>
  </w:comment>
  <w:comment w:id="2" w:author="Lohre, Fynn" w:date="2023-07-26T21:08:00Z" w:initials="LF">
    <w:p w14:paraId="78B8BD41" w14:textId="5A976018" w:rsidR="00801732" w:rsidRDefault="00801732" w:rsidP="00373D27">
      <w:pPr>
        <w:pStyle w:val="Kommentartext"/>
      </w:pPr>
      <w:r>
        <w:rPr>
          <w:rStyle w:val="Kommentarzeichen"/>
        </w:rPr>
        <w:annotationRef/>
      </w:r>
      <w:r>
        <w:t>Doppelung mit dem our</w:t>
      </w:r>
    </w:p>
  </w:comment>
  <w:comment w:id="5" w:author="Lohre, Fynn" w:date="2023-07-26T21:31:00Z" w:initials="LF">
    <w:p w14:paraId="0DAF7EE2" w14:textId="77777777" w:rsidR="00EE51EF" w:rsidRDefault="00EE51EF" w:rsidP="00591B4C">
      <w:pPr>
        <w:pStyle w:val="Kommentartext"/>
      </w:pPr>
      <w:r>
        <w:rPr>
          <w:rStyle w:val="Kommentarzeichen"/>
        </w:rPr>
        <w:annotationRef/>
      </w:r>
      <w:r>
        <w:t>Ist vermutlich richtig, aber dieses eine Komma irritiert micht</w:t>
      </w:r>
    </w:p>
  </w:comment>
  <w:comment w:id="14" w:author="Lohre, Fynn" w:date="2023-07-26T21:30:00Z" w:initials="LF">
    <w:p w14:paraId="66F01A4C" w14:textId="2F38B8EC" w:rsidR="00EE51EF" w:rsidRDefault="00EE51EF" w:rsidP="009861E6">
      <w:pPr>
        <w:pStyle w:val="Kommentartext"/>
      </w:pPr>
      <w:r>
        <w:rPr>
          <w:rStyle w:val="Kommentarzeichen"/>
        </w:rPr>
        <w:annotationRef/>
      </w:r>
      <w:r>
        <w:t>Finde beides ok, aber Economic Framework (in Lucas Gliederung) passender. Ggf. könnte man auch 2) Methodology und dann beides als subsections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A00205" w15:done="0"/>
  <w15:commentEx w15:paraId="78B8BD41" w15:done="0"/>
  <w15:commentEx w15:paraId="0DAF7EE2" w15:done="0"/>
  <w15:commentEx w15:paraId="66F01A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C09DB" w16cex:dateUtc="2023-07-26T19:08:00Z"/>
  <w16cex:commentExtensible w16cex:durableId="286C09C2" w16cex:dateUtc="2023-07-26T19:08:00Z"/>
  <w16cex:commentExtensible w16cex:durableId="286C0F33" w16cex:dateUtc="2023-07-26T19:31:00Z"/>
  <w16cex:commentExtensible w16cex:durableId="286C0F07" w16cex:dateUtc="2023-07-26T1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A00205" w16cid:durableId="286C09DB"/>
  <w16cid:commentId w16cid:paraId="78B8BD41" w16cid:durableId="286C09C2"/>
  <w16cid:commentId w16cid:paraId="0DAF7EE2" w16cid:durableId="286C0F33"/>
  <w16cid:commentId w16cid:paraId="66F01A4C" w16cid:durableId="286C0F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E83058"/>
    <w:multiLevelType w:val="hybridMultilevel"/>
    <w:tmpl w:val="DE9EF3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380879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hre, Fynn">
    <w15:presenceInfo w15:providerId="AD" w15:userId="S::h12232560@s.wu.ac.at::c24d65dc-e1cf-4920-925b-8a067d0050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E52"/>
    <w:rsid w:val="007562FC"/>
    <w:rsid w:val="007F715B"/>
    <w:rsid w:val="00801732"/>
    <w:rsid w:val="00940877"/>
    <w:rsid w:val="00B9260E"/>
    <w:rsid w:val="00CE7E52"/>
    <w:rsid w:val="00DE081A"/>
    <w:rsid w:val="00EE51EF"/>
    <w:rsid w:val="00FA615B"/>
    <w:rsid w:val="00FF6E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18326"/>
  <w15:chartTrackingRefBased/>
  <w15:docId w15:val="{42ED2A50-9A36-BE45-9700-7B385BFD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E7E5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F715B"/>
    <w:pPr>
      <w:ind w:left="720"/>
      <w:contextualSpacing/>
    </w:pPr>
  </w:style>
  <w:style w:type="character" w:customStyle="1" w:styleId="apple-converted-space">
    <w:name w:val="apple-converted-space"/>
    <w:basedOn w:val="Absatz-Standardschriftart"/>
    <w:rsid w:val="007F715B"/>
  </w:style>
  <w:style w:type="paragraph" w:styleId="berarbeitung">
    <w:name w:val="Revision"/>
    <w:hidden/>
    <w:uiPriority w:val="99"/>
    <w:semiHidden/>
    <w:rsid w:val="00801732"/>
  </w:style>
  <w:style w:type="character" w:styleId="Kommentarzeichen">
    <w:name w:val="annotation reference"/>
    <w:basedOn w:val="Absatz-Standardschriftart"/>
    <w:uiPriority w:val="99"/>
    <w:semiHidden/>
    <w:unhideWhenUsed/>
    <w:rsid w:val="00801732"/>
    <w:rPr>
      <w:sz w:val="16"/>
      <w:szCs w:val="16"/>
    </w:rPr>
  </w:style>
  <w:style w:type="paragraph" w:styleId="Kommentartext">
    <w:name w:val="annotation text"/>
    <w:basedOn w:val="Standard"/>
    <w:link w:val="KommentartextZchn"/>
    <w:uiPriority w:val="99"/>
    <w:unhideWhenUsed/>
    <w:rsid w:val="00801732"/>
    <w:rPr>
      <w:sz w:val="20"/>
      <w:szCs w:val="20"/>
    </w:rPr>
  </w:style>
  <w:style w:type="character" w:customStyle="1" w:styleId="KommentartextZchn">
    <w:name w:val="Kommentartext Zchn"/>
    <w:basedOn w:val="Absatz-Standardschriftart"/>
    <w:link w:val="Kommentartext"/>
    <w:uiPriority w:val="99"/>
    <w:rsid w:val="00801732"/>
    <w:rPr>
      <w:sz w:val="20"/>
      <w:szCs w:val="20"/>
    </w:rPr>
  </w:style>
  <w:style w:type="paragraph" w:styleId="Kommentarthema">
    <w:name w:val="annotation subject"/>
    <w:basedOn w:val="Kommentartext"/>
    <w:next w:val="Kommentartext"/>
    <w:link w:val="KommentarthemaZchn"/>
    <w:uiPriority w:val="99"/>
    <w:semiHidden/>
    <w:unhideWhenUsed/>
    <w:rsid w:val="00801732"/>
    <w:rPr>
      <w:b/>
      <w:bCs/>
    </w:rPr>
  </w:style>
  <w:style w:type="character" w:customStyle="1" w:styleId="KommentarthemaZchn">
    <w:name w:val="Kommentarthema Zchn"/>
    <w:basedOn w:val="KommentartextZchn"/>
    <w:link w:val="Kommentarthema"/>
    <w:uiPriority w:val="99"/>
    <w:semiHidden/>
    <w:rsid w:val="008017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6E4AB-CA86-4D1E-92E9-AFA40ECE2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1001</Words>
  <Characters>6308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Oberbrinkmann</dc:creator>
  <cp:keywords/>
  <dc:description/>
  <cp:lastModifiedBy>Lohre, Fynn</cp:lastModifiedBy>
  <cp:revision>4</cp:revision>
  <dcterms:created xsi:type="dcterms:W3CDTF">2023-07-25T11:50:00Z</dcterms:created>
  <dcterms:modified xsi:type="dcterms:W3CDTF">2023-07-26T19:31:00Z</dcterms:modified>
</cp:coreProperties>
</file>